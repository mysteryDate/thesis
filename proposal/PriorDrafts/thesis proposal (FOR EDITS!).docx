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CC8C9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3"/>
          <w:szCs w:val="23"/>
          <w:lang w:eastAsia="ja-JP"/>
        </w:rPr>
      </w:pPr>
      <w:r>
        <w:rPr>
          <w:rFonts w:ascii="Helvetica" w:hAnsi="Helvetica" w:cs="Helvetica"/>
          <w:color w:val="000000"/>
          <w:sz w:val="23"/>
          <w:szCs w:val="23"/>
          <w:lang w:eastAsia="ja-JP"/>
        </w:rPr>
        <w:t>A Flexible Tool for the Visualization of Musical Mapping Networks</w:t>
      </w:r>
    </w:p>
    <w:p w14:paraId="041F98EC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eastAsia="ja-JP"/>
        </w:rPr>
      </w:pPr>
      <w:r>
        <w:rPr>
          <w:rFonts w:ascii="Helvetica" w:hAnsi="Helvetica" w:cs="Helvetica"/>
          <w:color w:val="000000"/>
          <w:sz w:val="28"/>
          <w:szCs w:val="28"/>
          <w:lang w:eastAsia="ja-JP"/>
        </w:rPr>
        <w:t>Introduction</w:t>
      </w:r>
    </w:p>
    <w:p w14:paraId="4B3A374D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>Master’s Thesis Proposal; Music Technology Aaron Krajeski</w:t>
      </w:r>
    </w:p>
    <w:p w14:paraId="13686D33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</w:p>
    <w:p w14:paraId="28320A68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</w:r>
      <w:r w:rsidR="00F22BEC">
        <w:rPr>
          <w:rFonts w:ascii="Helvetica" w:hAnsi="Helvetica" w:cs="Helvetica"/>
          <w:color w:val="000000"/>
          <w:sz w:val="21"/>
          <w:szCs w:val="21"/>
          <w:lang w:eastAsia="ja-JP"/>
        </w:rPr>
        <w:t>In a digital musical instrument</w:t>
      </w:r>
      <w:del w:id="0" w:author="Puddin' Cup" w:date="2012-11-23T15:14:00Z">
        <w:r w:rsidR="00D353FE" w:rsidDel="00D353FE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s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(DMI) the physical control surface is separate</w:t>
      </w:r>
      <w:del w:id="1" w:author="Puddin' Cup" w:date="2012-11-23T15:17:00Z">
        <w:r w:rsidDel="00D353FE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d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from </w:t>
      </w:r>
      <w:ins w:id="2" w:author="Puddin' Cup" w:date="2012-11-23T15:17:00Z">
        <w:r w:rsidR="00D353FE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the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sound synthesizer [?], greatly differentiating it from its acoustic counterparts. Thus the mapping of control surface outputs to synthesizer inputs becomes a critical factor in the implementation of DMIs. </w:t>
      </w:r>
      <w:ins w:id="3" w:author="Puddin' Cup" w:date="2012-11-23T15:19:00Z">
        <w:r w:rsidR="00D353FE">
          <w:rPr>
            <w:rFonts w:ascii="Helvetica" w:hAnsi="Helvetica" w:cs="Helvetica"/>
            <w:color w:val="000000"/>
            <w:sz w:val="21"/>
            <w:szCs w:val="21"/>
            <w:lang w:eastAsia="ja-JP"/>
          </w:rPr>
          <w:t>I</w:t>
        </w:r>
      </w:ins>
      <w:del w:id="4" w:author="Puddin' Cup" w:date="2012-11-23T15:19:00Z">
        <w:r w:rsidDel="00D353FE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Often i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t is </w:t>
      </w:r>
      <w:ins w:id="5" w:author="Puddin' Cup" w:date="2012-11-23T15:19:00Z">
        <w:r w:rsidR="00D353FE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often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necessary for performers and composers with little programming expertise to quickly customize mappings for specific performances and pieces.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Libmapper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[</w:t>
      </w:r>
      <w:r>
        <w:rPr>
          <w:rFonts w:ascii="Helvetica" w:hAnsi="Helvetica" w:cs="Helvetica"/>
          <w:color w:val="0028F4"/>
          <w:sz w:val="21"/>
          <w:szCs w:val="21"/>
          <w:lang w:eastAsia="ja-JP"/>
        </w:rPr>
        <w:t>1</w:t>
      </w:r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], an Open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SoundControl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[?] library, has been developed at the Input Devices for Music Interaction Laboratory (IDMIL) to help accomplish this task.</w:t>
      </w:r>
    </w:p>
    <w:p w14:paraId="22C5F932" w14:textId="3E72E4C1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</w:r>
      <w:del w:id="6" w:author="Puddin' Cup" w:date="2012-11-23T15:22:00Z">
        <w:r w:rsidDel="009E7A92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U</w:delText>
        </w:r>
      </w:del>
      <w:ins w:id="7" w:author="Puddin' Cup" w:date="2012-11-23T15:22:00Z">
        <w:r w:rsidR="009E7A92">
          <w:rPr>
            <w:rFonts w:ascii="Helvetica" w:hAnsi="Helvetica" w:cs="Helvetica"/>
            <w:color w:val="000000"/>
            <w:sz w:val="21"/>
            <w:szCs w:val="21"/>
            <w:lang w:eastAsia="ja-JP"/>
          </w:rPr>
          <w:t>In</w:t>
        </w:r>
      </w:ins>
      <w:del w:id="8" w:author="Puddin' Cup" w:date="2012-11-23T15:22:00Z">
        <w:r w:rsidDel="009E7A92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sing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the current graphical user interface (GUI) for </w:t>
      </w:r>
      <w:del w:id="9" w:author="Puddin' Cup" w:date="2012-11-23T15:21:00Z">
        <w:r w:rsidDel="009E7A92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libmapper</w:delText>
        </w:r>
      </w:del>
      <w:proofErr w:type="spellStart"/>
      <w:ins w:id="10" w:author="Puddin' Cup" w:date="2012-11-23T15:20:00Z">
        <w:r w:rsidR="009E7A92">
          <w:rPr>
            <w:rFonts w:ascii="Helvetica" w:hAnsi="Helvetica" w:cs="Helvetica"/>
            <w:color w:val="000000"/>
            <w:sz w:val="21"/>
            <w:szCs w:val="21"/>
            <w:lang w:eastAsia="ja-JP"/>
          </w:rPr>
          <w:t>libmapper</w:t>
        </w:r>
      </w:ins>
      <w:proofErr w:type="spellEnd"/>
      <w:ins w:id="11" w:author="Puddin' Cup" w:date="2012-11-23T15:22:00Z">
        <w:r w:rsidR="00E70CDB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 </w:t>
        </w:r>
      </w:ins>
      <w:del w:id="12" w:author="Puddin' Cup" w:date="2012-11-23T15:22:00Z">
        <w:r w:rsidDel="00E70CDB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,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mappings are created by patching</w:t>
      </w:r>
      <w:r>
        <w:rPr>
          <w:rFonts w:ascii="Helvetica" w:hAnsi="Helvetica" w:cs="Helvetica"/>
          <w:color w:val="EB2819"/>
          <w:sz w:val="15"/>
          <w:szCs w:val="15"/>
          <w:lang w:eastAsia="ja-JP"/>
        </w:rPr>
        <w:t xml:space="preserve">1 </w:t>
      </w:r>
      <w:r>
        <w:rPr>
          <w:rFonts w:ascii="Helvetica" w:hAnsi="Helvetica" w:cs="Helvetica"/>
          <w:color w:val="000000"/>
          <w:sz w:val="21"/>
          <w:szCs w:val="21"/>
          <w:lang w:eastAsia="ja-JP"/>
        </w:rPr>
        <w:t>together control and synthesis parameters from two lists. The</w:t>
      </w:r>
      <w:ins w:id="13" w:author="Puddin' Cup" w:date="2012-11-23T15:23:00Z">
        <w:r w:rsidR="00E70CDB">
          <w:rPr>
            <w:rFonts w:ascii="Helvetica" w:hAnsi="Helvetica" w:cs="Helvetica"/>
            <w:color w:val="000000"/>
            <w:sz w:val="21"/>
            <w:szCs w:val="21"/>
            <w:lang w:eastAsia="ja-JP"/>
          </w:rPr>
          <w:t>se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lists are searchable and filterable to aid performances with many instruments. However, a single input device </w:t>
      </w:r>
      <w:ins w:id="14" w:author="Puddin' Cup" w:date="2012-11-23T15:23:00Z">
        <w:r w:rsidR="00E70CDB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potentially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has </w:t>
      </w:r>
      <w:del w:id="15" w:author="Puddin' Cup" w:date="2012-11-23T15:23:00Z">
        <w:r w:rsidDel="00E70CDB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potentially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hundreds of output parameters, and software synthesizers often include hundreds of inputs. Thus, even a small ensemble of musicians performing on DMIs must organize thousands of parameters in the mapping layer</w:t>
      </w:r>
      <w:del w:id="16" w:author="Puddin' Cup" w:date="2012-11-23T15:24:00Z">
        <w:r w:rsidDel="006235B0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,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with billions of possible connections. A simple list of connections can be confusing and difficult to deal with, </w:t>
      </w:r>
      <w:ins w:id="17" w:author="Puddin' Cup" w:date="2012-11-23T15:24:00Z">
        <w:r w:rsidR="000320D5">
          <w:rPr>
            <w:rFonts w:ascii="Helvetica" w:hAnsi="Helvetica" w:cs="Helvetica"/>
            <w:color w:val="000000"/>
            <w:sz w:val="21"/>
            <w:szCs w:val="21"/>
            <w:lang w:eastAsia="ja-JP"/>
          </w:rPr>
          <w:t>as it gives</w:t>
        </w:r>
      </w:ins>
      <w:del w:id="18" w:author="Puddin' Cup" w:date="2012-11-23T15:24:00Z">
        <w:r w:rsidDel="000320D5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giving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no impression </w:t>
      </w:r>
      <w:ins w:id="19" w:author="Puddin' Cup" w:date="2012-11-23T15:25:00Z">
        <w:r w:rsidR="00A8597B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of </w:t>
        </w:r>
      </w:ins>
      <w:del w:id="20" w:author="Puddin' Cup" w:date="2012-11-23T15:25:00Z">
        <w:r w:rsidDel="00A8597B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as to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the </w:t>
      </w:r>
      <w:ins w:id="21" w:author="Puddin' Cup" w:date="2012-11-23T15:26:00Z">
        <w:r w:rsidR="00A8597B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network’s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higher order structure</w:t>
      </w:r>
      <w:del w:id="22" w:author="Puddin' Cup" w:date="2012-11-23T15:26:00Z">
        <w:r w:rsidDel="00A8597B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of the network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.</w:t>
      </w:r>
    </w:p>
    <w:p w14:paraId="1FF5BC99" w14:textId="52058C31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  <w:t xml:space="preserve">The goal of this research is to design and develop a flexible visual display for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libmapper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. The final interface will be capable of demonstrating the </w:t>
      </w:r>
      <w:ins w:id="23" w:author="Puddin' Cup" w:date="2012-11-23T15:27:00Z">
        <w:r w:rsidR="00816265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network’s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overall structure</w:t>
      </w:r>
      <w:ins w:id="24" w:author="Puddin' Cup" w:date="2012-11-23T15:27:00Z">
        <w:r w:rsidR="00816265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 </w:t>
        </w:r>
      </w:ins>
      <w:del w:id="25" w:author="Puddin' Cup" w:date="2012-11-23T15:27:00Z">
        <w:r w:rsidDel="00816265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of the network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while also providing in</w:t>
      </w:r>
      <w:del w:id="26" w:author="Puddin' Cup" w:date="2012-11-23T15:27:00Z">
        <w:r w:rsidDel="00816265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-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formation about individual connections. </w:t>
      </w:r>
      <w:ins w:id="27" w:author="Puddin' Cup" w:date="2012-11-23T15:31:00Z">
        <w:r w:rsidR="0039798D">
          <w:rPr>
            <w:rFonts w:ascii="Helvetica" w:hAnsi="Helvetica" w:cs="Helvetica"/>
            <w:color w:val="000000"/>
            <w:sz w:val="21"/>
            <w:szCs w:val="21"/>
            <w:lang w:eastAsia="ja-JP"/>
          </w:rPr>
          <w:t>The p</w:t>
        </w:r>
      </w:ins>
      <w:del w:id="28" w:author="Puddin' Cup" w:date="2012-11-23T15:31:00Z">
        <w:r w:rsidDel="0039798D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P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arameters of devices and signals can be freely customized to </w:t>
      </w:r>
      <w:ins w:id="29" w:author="Puddin' Cup" w:date="2012-11-23T15:31:00Z">
        <w:r w:rsidR="0039798D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the visual display’s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attributes</w:t>
      </w:r>
      <w:del w:id="30" w:author="Puddin' Cup" w:date="2012-11-23T15:31:00Z">
        <w:r w:rsidDel="0039798D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of the visual display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. In many ways</w:t>
      </w:r>
      <w:ins w:id="31" w:author="Puddin' Cup" w:date="2012-11-23T15:35:00Z">
        <w:r w:rsidR="00B86FA5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 this project</w:t>
        </w:r>
      </w:ins>
      <w:del w:id="32" w:author="Puddin' Cup" w:date="2012-11-23T15:35:00Z">
        <w:r w:rsidDel="00B86FA5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it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is </w:t>
      </w:r>
      <w:ins w:id="33" w:author="Puddin' Cup" w:date="2012-11-23T15:32:00Z">
        <w:r w:rsidR="003F6CD4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designed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to be a visual mapper for the mapping interface</w:t>
      </w:r>
      <w:ins w:id="34" w:author="Puddin' Cup" w:date="2012-11-23T15:38:00Z">
        <w:r w:rsidR="00B86FA5">
          <w:rPr>
            <w:rFonts w:ascii="Helvetica" w:hAnsi="Helvetica" w:cs="Helvetica"/>
            <w:color w:val="000000"/>
            <w:sz w:val="21"/>
            <w:szCs w:val="21"/>
            <w:lang w:eastAsia="ja-JP"/>
          </w:rPr>
          <w:t>. T</w:t>
        </w:r>
      </w:ins>
      <w:ins w:id="35" w:author="Puddin' Cup" w:date="2012-11-23T15:33:00Z">
        <w:r w:rsidR="00B86FA5">
          <w:rPr>
            <w:rFonts w:ascii="Helvetica" w:hAnsi="Helvetica" w:cs="Helvetica"/>
            <w:color w:val="000000"/>
            <w:sz w:val="21"/>
            <w:szCs w:val="21"/>
            <w:lang w:eastAsia="ja-JP"/>
          </w:rPr>
          <w:t>his tool allows</w:t>
        </w:r>
      </w:ins>
      <w:del w:id="36" w:author="Puddin' Cup" w:date="2012-11-23T15:33:00Z">
        <w:r w:rsidDel="00B86FA5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, allowing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the user to select which features of the network shall be associated with which dimensions of the visual displa</w:t>
      </w:r>
      <w:ins w:id="37" w:author="Puddin' Cup" w:date="2012-11-23T15:38:00Z">
        <w:r w:rsidR="00B86FA5">
          <w:rPr>
            <w:rFonts w:ascii="Helvetica" w:hAnsi="Helvetica" w:cs="Helvetica"/>
            <w:color w:val="000000"/>
            <w:sz w:val="21"/>
            <w:szCs w:val="21"/>
            <w:lang w:eastAsia="ja-JP"/>
          </w:rPr>
          <w:t>y in order</w:t>
        </w:r>
      </w:ins>
      <w:del w:id="38" w:author="Puddin' Cup" w:date="2012-11-23T15:38:00Z">
        <w:r w:rsidDel="00B86FA5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y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</w:t>
      </w:r>
      <w:del w:id="39" w:author="Puddin' Cup" w:date="2012-11-23T15:37:00Z">
        <w:r w:rsidDel="00B86FA5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in order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to </w:t>
      </w:r>
      <w:ins w:id="40" w:author="Puddin' Cup" w:date="2012-11-23T15:39:00Z">
        <w:r w:rsidR="00B86FA5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best </w:t>
        </w:r>
      </w:ins>
      <w:del w:id="41" w:author="Puddin' Cup" w:date="2012-11-23T15:39:00Z">
        <w:r w:rsidDel="00B86FA5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most descriptively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communicate the state of the system.</w:t>
      </w:r>
    </w:p>
    <w:p w14:paraId="3150ED5C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</w:p>
    <w:p w14:paraId="08AEA99C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eastAsia="ja-JP"/>
        </w:rPr>
      </w:pPr>
      <w:r>
        <w:rPr>
          <w:rFonts w:ascii="Helvetica" w:hAnsi="Helvetica" w:cs="Helvetica"/>
          <w:color w:val="000000"/>
          <w:sz w:val="28"/>
          <w:szCs w:val="28"/>
          <w:lang w:eastAsia="ja-JP"/>
        </w:rPr>
        <w:t>Previous Work</w:t>
      </w:r>
    </w:p>
    <w:p w14:paraId="2FAD6837" w14:textId="0D4E864B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The tremendous expansion </w:t>
      </w:r>
      <w:del w:id="42" w:author="Puddin' Cup" w:date="2012-11-23T15:41:00Z">
        <w:r w:rsidDel="00771312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of the sizes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of data set</w:t>
      </w:r>
      <w:ins w:id="43" w:author="Puddin' Cup" w:date="2012-11-23T15:41:00Z">
        <w:r w:rsidR="00771312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s</w:t>
      </w:r>
      <w:ins w:id="44" w:author="Puddin' Cup" w:date="2012-11-23T15:41:00Z">
        <w:r w:rsidR="00771312">
          <w:rPr>
            <w:rFonts w:ascii="Helvetica" w:hAnsi="Helvetica" w:cs="Helvetica"/>
            <w:color w:val="000000"/>
            <w:sz w:val="21"/>
            <w:szCs w:val="21"/>
            <w:lang w:eastAsia="ja-JP"/>
          </w:rPr>
          <w:t>izes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in our information era [citation?] has begotten a similar </w:t>
      </w:r>
      <w:ins w:id="45" w:author="Puddin' Cup" w:date="2012-11-23T15:42:00Z">
        <w:r w:rsidR="00771312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theoretical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expansion</w:t>
      </w:r>
      <w:del w:id="46" w:author="Puddin' Cup" w:date="2012-11-23T15:41:00Z">
        <w:r w:rsidDel="00771312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of theories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for displaying said information. Grounded in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Tukey’s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[?] assertion that we must be </w:t>
      </w:r>
      <w:ins w:id="47" w:author="Puddin' Cup" w:date="2012-11-23T15:42:00Z">
        <w:r w:rsidR="00483187">
          <w:rPr>
            <w:rFonts w:ascii="Helvetica" w:hAnsi="Helvetica" w:cs="Helvetica"/>
            <w:color w:val="000000"/>
            <w:sz w:val="21"/>
            <w:szCs w:val="21"/>
            <w:lang w:eastAsia="ja-JP"/>
          </w:rPr>
          <w:t>“</w:t>
        </w:r>
      </w:ins>
      <w:del w:id="48" w:author="Puddin' Cup" w:date="2012-11-23T15:42:00Z">
        <w:r w:rsidDel="00483187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”…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approximately right, rather than exactly wrong,” the works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Tufte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[</w:t>
      </w:r>
      <w:r>
        <w:rPr>
          <w:rFonts w:ascii="Helvetica" w:hAnsi="Helvetica" w:cs="Helvetica"/>
          <w:color w:val="0028F4"/>
          <w:sz w:val="21"/>
          <w:szCs w:val="21"/>
          <w:lang w:eastAsia="ja-JP"/>
        </w:rPr>
        <w:t>3</w:t>
      </w:r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, </w:t>
      </w:r>
      <w:r>
        <w:rPr>
          <w:rFonts w:ascii="Helvetica" w:hAnsi="Helvetica" w:cs="Helvetica"/>
          <w:color w:val="0028F4"/>
          <w:sz w:val="21"/>
          <w:szCs w:val="21"/>
          <w:lang w:eastAsia="ja-JP"/>
        </w:rPr>
        <w:t>2</w:t>
      </w:r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] expound upon </w:t>
      </w:r>
      <w:ins w:id="49" w:author="Puddin' Cup" w:date="2012-11-23T15:43:00Z">
        <w:r w:rsidR="00E52469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the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best practices for line diagrams, </w:t>
      </w:r>
      <w:ins w:id="50" w:author="Puddin' Cup" w:date="2012-11-23T15:45:00Z">
        <w:r w:rsidR="00D21A21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data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label</w:t>
      </w:r>
      <w:ins w:id="51" w:author="Puddin' Cup" w:date="2012-11-23T15:44:00Z">
        <w:r w:rsidR="00E52469">
          <w:rPr>
            <w:rFonts w:ascii="Helvetica" w:hAnsi="Helvetica" w:cs="Helvetica"/>
            <w:color w:val="000000"/>
            <w:sz w:val="21"/>
            <w:szCs w:val="21"/>
            <w:lang w:eastAsia="ja-JP"/>
          </w:rPr>
          <w:t>s</w:t>
        </w:r>
      </w:ins>
      <w:del w:id="52" w:author="Puddin' Cup" w:date="2012-11-23T15:44:00Z">
        <w:r w:rsidDel="00E52469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ing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, color</w:t>
      </w:r>
      <w:ins w:id="53" w:author="Puddin' Cup" w:date="2012-11-23T15:44:00Z">
        <w:r w:rsidR="00E52469">
          <w:rPr>
            <w:rFonts w:ascii="Helvetica" w:hAnsi="Helvetica" w:cs="Helvetica"/>
            <w:color w:val="000000"/>
            <w:sz w:val="21"/>
            <w:szCs w:val="21"/>
            <w:lang w:eastAsia="ja-JP"/>
          </w:rPr>
          <w:t>s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and layout</w:t>
      </w:r>
      <w:ins w:id="54" w:author="Puddin' Cup" w:date="2012-11-23T15:44:00Z">
        <w:r w:rsidR="00E52469">
          <w:rPr>
            <w:rFonts w:ascii="Helvetica" w:hAnsi="Helvetica" w:cs="Helvetica"/>
            <w:color w:val="000000"/>
            <w:sz w:val="21"/>
            <w:szCs w:val="21"/>
            <w:lang w:eastAsia="ja-JP"/>
          </w:rPr>
          <w:t>s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in evidence displays.</w:t>
      </w:r>
      <w:ins w:id="55" w:author="Puddin' Cup" w:date="2012-11-23T15:44:00Z">
        <w:r w:rsidR="00E52469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 </w:t>
        </w:r>
      </w:ins>
    </w:p>
    <w:p w14:paraId="2A83D5B5" w14:textId="18829F66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  <w:t>For pure visualization, Braun</w:t>
      </w:r>
      <w:r>
        <w:rPr>
          <w:rFonts w:ascii="Helvetica" w:hAnsi="Helvetica" w:cs="Helvetica"/>
          <w:color w:val="EB2819"/>
          <w:sz w:val="15"/>
          <w:szCs w:val="15"/>
          <w:lang w:eastAsia="ja-JP"/>
        </w:rPr>
        <w:t xml:space="preserve">2 </w:t>
      </w:r>
      <w:r>
        <w:rPr>
          <w:rFonts w:ascii="Helvetica" w:hAnsi="Helvetica" w:cs="Helvetica"/>
          <w:color w:val="000000"/>
          <w:sz w:val="21"/>
          <w:szCs w:val="21"/>
          <w:lang w:eastAsia="ja-JP"/>
        </w:rPr>
        <w:t>gives users basic display</w:t>
      </w:r>
      <w:ins w:id="56" w:author="Puddin' Cup" w:date="2012-11-23T15:46:00Z">
        <w:r w:rsidR="00D21A21">
          <w:rPr>
            <w:rFonts w:ascii="Helvetica" w:hAnsi="Helvetica" w:cs="Helvetica"/>
            <w:color w:val="000000"/>
            <w:sz w:val="21"/>
            <w:szCs w:val="21"/>
            <w:lang w:eastAsia="ja-JP"/>
          </w:rPr>
          <w:t>s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of OSC data flows.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Allosphere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[?] at The University of California is a building-sized, spherical display</w:t>
      </w:r>
      <w:del w:id="57" w:author="Puddin' Cup" w:date="2012-11-23T15:46:00Z">
        <w:r w:rsidDel="00D21A21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,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built for the navigation of large sets of data using auditory and visual cues.</w:t>
      </w:r>
    </w:p>
    <w:p w14:paraId="1EAA3E6C" w14:textId="2C4EA7FC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  <w:t xml:space="preserve">On the interface side, many prior connection-type interfaces rely </w:t>
      </w:r>
      <w:ins w:id="58" w:author="Puddin' Cup" w:date="2012-11-23T15:47:00Z">
        <w:r w:rsidR="00E3781A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on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a patching metaphor [</w:t>
      </w:r>
      <w:proofErr w:type="gram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?]</w:t>
      </w:r>
      <w:proofErr w:type="gramEnd"/>
      <w:r>
        <w:rPr>
          <w:rFonts w:ascii="Helvetica" w:hAnsi="Helvetica" w:cs="Helvetica"/>
          <w:color w:val="EB2819"/>
          <w:sz w:val="15"/>
          <w:szCs w:val="15"/>
          <w:lang w:eastAsia="ja-JP"/>
        </w:rPr>
        <w:t>3</w:t>
      </w:r>
      <w:del w:id="59" w:author="Puddin' Cup" w:date="2012-11-23T15:48:00Z">
        <w:r w:rsidDel="00E456E3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,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w</w:t>
      </w:r>
      <w:ins w:id="60" w:author="Puddin' Cup" w:date="2012-11-23T15:50:00Z">
        <w:r w:rsidR="00E456E3">
          <w:rPr>
            <w:rFonts w:ascii="Helvetica" w:hAnsi="Helvetica" w:cs="Helvetica"/>
            <w:color w:val="000000"/>
            <w:sz w:val="21"/>
            <w:szCs w:val="21"/>
            <w:lang w:eastAsia="ja-JP"/>
          </w:rPr>
          <w:t>hile</w:t>
        </w:r>
      </w:ins>
      <w:del w:id="61" w:author="Puddin' Cup" w:date="2012-11-23T15:50:00Z">
        <w:r w:rsidDel="00E456E3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ith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[?] describ</w:t>
      </w:r>
      <w:ins w:id="62" w:author="Puddin' Cup" w:date="2012-11-23T15:48:00Z">
        <w:r w:rsidR="00E456E3">
          <w:rPr>
            <w:rFonts w:ascii="Helvetica" w:hAnsi="Helvetica" w:cs="Helvetica"/>
            <w:color w:val="000000"/>
            <w:sz w:val="21"/>
            <w:szCs w:val="21"/>
            <w:lang w:eastAsia="ja-JP"/>
          </w:rPr>
          <w:t>e</w:t>
        </w:r>
      </w:ins>
      <w:del w:id="63" w:author="Puddin' Cup" w:date="2012-11-23T15:48:00Z">
        <w:r w:rsidDel="00E456E3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ing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mathematical ways of </w:t>
      </w:r>
      <w:ins w:id="64" w:author="Puddin' Cup" w:date="2012-11-23T15:47:00Z">
        <w:r w:rsidR="00E456E3">
          <w:rPr>
            <w:rFonts w:ascii="Helvetica" w:hAnsi="Helvetica" w:cs="Helvetica"/>
            <w:color w:val="000000"/>
            <w:sz w:val="21"/>
            <w:szCs w:val="21"/>
            <w:lang w:eastAsia="ja-JP"/>
          </w:rPr>
          <w:t>“</w:t>
        </w:r>
      </w:ins>
      <w:del w:id="65" w:author="Puddin' Cup" w:date="2012-11-23T15:47:00Z">
        <w:r w:rsidDel="00E456E3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”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bundling” connections to reveal </w:t>
      </w:r>
      <w:ins w:id="66" w:author="Puddin' Cup" w:date="2012-11-23T15:51:00Z">
        <w:r w:rsidR="007F5079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a network’s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higher order structure</w:t>
      </w:r>
      <w:del w:id="67" w:author="Puddin' Cup" w:date="2012-11-23T15:50:00Z">
        <w:r w:rsidDel="007F5079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of networks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. </w:t>
      </w:r>
      <w:ins w:id="68" w:author="Puddin' Cup" w:date="2012-11-23T15:51:00Z">
        <w:r w:rsidR="007F5079">
          <w:rPr>
            <w:rFonts w:ascii="Helvetica" w:hAnsi="Helvetica" w:cs="Helvetica"/>
            <w:color w:val="000000"/>
            <w:sz w:val="21"/>
            <w:szCs w:val="21"/>
            <w:lang w:eastAsia="ja-JP"/>
          </w:rPr>
          <w:t>S</w:t>
        </w:r>
      </w:ins>
      <w:del w:id="69" w:author="Puddin' Cup" w:date="2012-11-23T15:51:00Z">
        <w:r w:rsidDel="007F5079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Also common are s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imple list interfaces [</w:t>
      </w:r>
      <w:proofErr w:type="gram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?]</w:t>
      </w:r>
      <w:proofErr w:type="gramEnd"/>
      <w:r>
        <w:rPr>
          <w:rFonts w:ascii="Helvetica" w:hAnsi="Helvetica" w:cs="Helvetica"/>
          <w:color w:val="EB2819"/>
          <w:sz w:val="15"/>
          <w:szCs w:val="15"/>
          <w:lang w:eastAsia="ja-JP"/>
        </w:rPr>
        <w:t>4</w:t>
      </w:r>
      <w:ins w:id="70" w:author="Puddin' Cup" w:date="2012-11-23T15:51:00Z">
        <w:r w:rsidR="007F5079">
          <w:rPr>
            <w:rFonts w:ascii="Helvetica" w:hAnsi="Helvetica" w:cs="Helvetica"/>
            <w:color w:val="EB2819"/>
            <w:sz w:val="15"/>
            <w:szCs w:val="15"/>
            <w:lang w:eastAsia="ja-JP"/>
          </w:rPr>
          <w:t xml:space="preserve"> are also common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, wherein users select control surface</w:t>
      </w:r>
      <w:del w:id="71" w:author="Puddin' Cup" w:date="2012-11-23T15:52:00Z">
        <w:r w:rsidDel="00EE1916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s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outputs and associated synthesizer inputs from drop down menus. Building upon the patching metaphor</w:t>
      </w:r>
      <w:ins w:id="72" w:author="Puddin' Cup" w:date="2012-11-23T15:52:00Z">
        <w:r w:rsidR="00EE1916">
          <w:rPr>
            <w:rFonts w:ascii="Helvetica" w:hAnsi="Helvetica" w:cs="Helvetica"/>
            <w:color w:val="000000"/>
            <w:sz w:val="21"/>
            <w:szCs w:val="21"/>
            <w:lang w:eastAsia="ja-JP"/>
          </w:rPr>
          <w:t>,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[</w:t>
      </w:r>
      <w:proofErr w:type="gram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?,</w:t>
      </w:r>
      <w:proofErr w:type="gram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?] locate </w:t>
      </w:r>
      <w:ins w:id="73" w:author="Puddin' Cup" w:date="2012-11-23T15:53:00Z">
        <w:r w:rsidR="00EE1916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the network’s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inputs and outputs</w:t>
      </w:r>
      <w:del w:id="74" w:author="Puddin' Cup" w:date="2012-11-23T15:53:00Z">
        <w:r w:rsidDel="00EE1916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of the network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in space, and</w:t>
      </w:r>
      <w:del w:id="75" w:author="Puddin' Cup" w:date="2012-11-23T15:54:00Z">
        <w:r w:rsidDel="00F26F8F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also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nest parameters within certain structures</w:t>
      </w:r>
      <w:ins w:id="76" w:author="Puddin' Cup" w:date="2012-11-23T15:53:00Z">
        <w:r w:rsidR="00EE1916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, </w:t>
        </w:r>
      </w:ins>
      <w:del w:id="77" w:author="Puddin' Cup" w:date="2012-11-23T15:53:00Z">
        <w:r w:rsidDel="00EE1916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(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such as instruments</w:t>
      </w:r>
      <w:del w:id="78" w:author="Puddin' Cup" w:date="2012-11-23T15:54:00Z">
        <w:r w:rsidDel="00EE1916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)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.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EaganMatrix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[?] uses a distinctive connection metaphor built around a matrix of input and output parameters. Users make connections between parameters by placing a </w:t>
      </w:r>
      <w:ins w:id="79" w:author="Puddin' Cup" w:date="2012-11-23T15:54:00Z">
        <w:r w:rsidR="002907AA">
          <w:rPr>
            <w:rFonts w:ascii="Helvetica" w:hAnsi="Helvetica" w:cs="Helvetica"/>
            <w:color w:val="000000"/>
            <w:sz w:val="21"/>
            <w:szCs w:val="21"/>
            <w:lang w:eastAsia="ja-JP"/>
          </w:rPr>
          <w:t>“</w:t>
        </w:r>
      </w:ins>
      <w:del w:id="80" w:author="Puddin' Cup" w:date="2012-11-23T15:54:00Z">
        <w:r w:rsidDel="002907AA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”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pin” at their intersection on the matrix.</w:t>
      </w:r>
    </w:p>
    <w:p w14:paraId="04297B85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7"/>
          <w:szCs w:val="17"/>
          <w:lang w:eastAsia="ja-JP"/>
        </w:rPr>
      </w:pPr>
      <w:proofErr w:type="gramStart"/>
      <w:r>
        <w:rPr>
          <w:rFonts w:ascii="Helvetica" w:hAnsi="Helvetica" w:cs="Helvetica"/>
          <w:color w:val="000000"/>
          <w:sz w:val="11"/>
          <w:szCs w:val="11"/>
          <w:lang w:eastAsia="ja-JP"/>
        </w:rPr>
        <w:t>1</w:t>
      </w:r>
      <w:r>
        <w:rPr>
          <w:rFonts w:ascii="Helvetica" w:hAnsi="Helvetica" w:cs="Helvetica"/>
          <w:color w:val="000000"/>
          <w:sz w:val="17"/>
          <w:szCs w:val="17"/>
          <w:lang w:eastAsia="ja-JP"/>
        </w:rPr>
        <w:t>Clicking and dragging between parameters, creating a visual connection between them.</w:t>
      </w:r>
      <w:proofErr w:type="gramEnd"/>
      <w:r>
        <w:rPr>
          <w:rFonts w:ascii="Helvetica" w:hAnsi="Helvetica" w:cs="Helvetica"/>
          <w:color w:val="000000"/>
          <w:sz w:val="17"/>
          <w:szCs w:val="17"/>
          <w:lang w:eastAsia="ja-JP"/>
        </w:rPr>
        <w:t xml:space="preserve"> Analogous to the patch bays in old synthesizers.</w:t>
      </w:r>
    </w:p>
    <w:p w14:paraId="46745F54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7"/>
          <w:szCs w:val="17"/>
          <w:lang w:eastAsia="ja-JP"/>
        </w:rPr>
      </w:pPr>
      <w:r>
        <w:rPr>
          <w:rFonts w:ascii="Helvetica" w:hAnsi="Helvetica" w:cs="Helvetica"/>
          <w:color w:val="000000"/>
          <w:sz w:val="11"/>
          <w:szCs w:val="11"/>
          <w:lang w:eastAsia="ja-JP"/>
        </w:rPr>
        <w:t>2</w:t>
      </w:r>
      <w:r>
        <w:rPr>
          <w:rFonts w:ascii="Helvetica" w:hAnsi="Helvetica" w:cs="Helvetica"/>
          <w:color w:val="000000"/>
          <w:sz w:val="17"/>
          <w:szCs w:val="17"/>
          <w:lang w:eastAsia="ja-JP"/>
        </w:rPr>
        <w:t xml:space="preserve">Information about </w:t>
      </w:r>
      <w:proofErr w:type="spellStart"/>
      <w:proofErr w:type="gramStart"/>
      <w:r>
        <w:rPr>
          <w:rFonts w:ascii="Helvetica" w:hAnsi="Helvetica" w:cs="Helvetica"/>
          <w:color w:val="000000"/>
          <w:sz w:val="17"/>
          <w:szCs w:val="17"/>
          <w:lang w:eastAsia="ja-JP"/>
        </w:rPr>
        <w:t>braun</w:t>
      </w:r>
      <w:proofErr w:type="spellEnd"/>
      <w:proofErr w:type="gramEnd"/>
      <w:r>
        <w:rPr>
          <w:rFonts w:ascii="Helvetica" w:hAnsi="Helvetica" w:cs="Helvetica"/>
          <w:color w:val="000000"/>
          <w:sz w:val="17"/>
          <w:szCs w:val="17"/>
          <w:lang w:eastAsia="ja-JP"/>
        </w:rPr>
        <w:t xml:space="preserve"> goes here. </w:t>
      </w:r>
      <w:r>
        <w:rPr>
          <w:rFonts w:ascii="Helvetica" w:hAnsi="Helvetica" w:cs="Helvetica"/>
          <w:color w:val="000000"/>
          <w:sz w:val="11"/>
          <w:szCs w:val="11"/>
          <w:lang w:eastAsia="ja-JP"/>
        </w:rPr>
        <w:t>3</w:t>
      </w:r>
      <w:r>
        <w:rPr>
          <w:rFonts w:ascii="Helvetica" w:hAnsi="Helvetica" w:cs="Helvetica"/>
          <w:color w:val="000000"/>
          <w:sz w:val="17"/>
          <w:szCs w:val="17"/>
          <w:lang w:eastAsia="ja-JP"/>
        </w:rPr>
        <w:t xml:space="preserve">patchage information goes here </w:t>
      </w:r>
      <w:r>
        <w:rPr>
          <w:rFonts w:ascii="Helvetica" w:hAnsi="Helvetica" w:cs="Helvetica"/>
          <w:color w:val="000000"/>
          <w:sz w:val="11"/>
          <w:szCs w:val="11"/>
          <w:lang w:eastAsia="ja-JP"/>
        </w:rPr>
        <w:t>4</w:t>
      </w:r>
      <w:r>
        <w:rPr>
          <w:rFonts w:ascii="Helvetica" w:hAnsi="Helvetica" w:cs="Helvetica"/>
          <w:color w:val="000000"/>
          <w:sz w:val="17"/>
          <w:szCs w:val="17"/>
          <w:lang w:eastAsia="ja-JP"/>
        </w:rPr>
        <w:t>osculator stuff goes here.</w:t>
      </w:r>
    </w:p>
    <w:p w14:paraId="7979F453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7"/>
          <w:szCs w:val="17"/>
          <w:lang w:eastAsia="ja-JP"/>
        </w:rPr>
      </w:pPr>
    </w:p>
    <w:p w14:paraId="569F1A0C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7"/>
          <w:szCs w:val="17"/>
          <w:lang w:eastAsia="ja-JP"/>
        </w:rPr>
      </w:pPr>
    </w:p>
    <w:p w14:paraId="30B72EFA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</w:p>
    <w:p w14:paraId="7E9206E1" w14:textId="10E2476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  <w:t>Working towards a standard for networked gestural communication in music</w:t>
      </w:r>
      <w:ins w:id="81" w:author="Puddin' Cup" w:date="2012-11-23T15:55:00Z">
        <w:r w:rsidR="002907AA">
          <w:rPr>
            <w:rFonts w:ascii="Helvetica" w:hAnsi="Helvetica" w:cs="Helvetica"/>
            <w:color w:val="000000"/>
            <w:sz w:val="21"/>
            <w:szCs w:val="21"/>
            <w:lang w:eastAsia="ja-JP"/>
          </w:rPr>
          <w:t>,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[?] details</w:t>
      </w:r>
      <w:ins w:id="82" w:author="Puddin' Cup" w:date="2012-11-23T15:55:00Z">
        <w:r w:rsidR="002907AA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 </w:t>
        </w:r>
        <w:r w:rsidR="002907AA">
          <w:rPr>
            <w:rFonts w:ascii="Helvetica" w:hAnsi="Helvetica" w:cs="Helvetica"/>
            <w:color w:val="000000"/>
            <w:sz w:val="21"/>
            <w:szCs w:val="21"/>
            <w:lang w:eastAsia="ja-JP"/>
          </w:rPr>
          <w:lastRenderedPageBreak/>
          <w:t>the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vocabulary and syntax for describing signals. Standards of OSC networking, both lexical and visual</w:t>
      </w:r>
      <w:ins w:id="83" w:author="Puddin' Cup" w:date="2012-11-23T15:56:00Z">
        <w:r w:rsidR="002907AA">
          <w:rPr>
            <w:rFonts w:ascii="Helvetica" w:hAnsi="Helvetica" w:cs="Helvetica"/>
            <w:color w:val="000000"/>
            <w:sz w:val="21"/>
            <w:szCs w:val="21"/>
            <w:lang w:eastAsia="ja-JP"/>
          </w:rPr>
          <w:t>,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are presented in [</w:t>
      </w:r>
      <w:proofErr w:type="gram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?,</w:t>
      </w:r>
      <w:proofErr w:type="gram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?]. [?] </w:t>
      </w:r>
      <w:proofErr w:type="gram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describes</w:t>
      </w:r>
      <w:proofErr w:type="gram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a system </w:t>
      </w:r>
      <w:ins w:id="84" w:author="Puddin' Cup" w:date="2012-11-23T15:56:00Z">
        <w:r w:rsidR="002907AA">
          <w:rPr>
            <w:rFonts w:ascii="Helvetica" w:hAnsi="Helvetica" w:cs="Helvetica"/>
            <w:color w:val="000000"/>
            <w:sz w:val="21"/>
            <w:szCs w:val="21"/>
            <w:lang w:eastAsia="ja-JP"/>
          </w:rPr>
          <w:t>for</w:t>
        </w:r>
      </w:ins>
      <w:del w:id="85" w:author="Puddin' Cup" w:date="2012-11-23T15:56:00Z">
        <w:r w:rsidDel="002907AA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of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visualizing information sent over a musical network.</w:t>
      </w:r>
    </w:p>
    <w:p w14:paraId="431EF2AE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</w:p>
    <w:p w14:paraId="1550CA51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eastAsia="ja-JP"/>
        </w:rPr>
      </w:pPr>
      <w:r>
        <w:rPr>
          <w:rFonts w:ascii="Helvetica" w:hAnsi="Helvetica" w:cs="Helvetica"/>
          <w:color w:val="000000"/>
          <w:sz w:val="28"/>
          <w:szCs w:val="28"/>
          <w:lang w:eastAsia="ja-JP"/>
        </w:rPr>
        <w:t>Proposed Research/Methodology</w:t>
      </w:r>
    </w:p>
    <w:p w14:paraId="576E3561" w14:textId="771C32BC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>The project will begin by reviewing previous work in visualized mapping interfaces including [</w:t>
      </w:r>
      <w:proofErr w:type="gram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?,</w:t>
      </w:r>
      <w:proofErr w:type="gram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?, ?], with special attention paid to visual features displaying the state of the system. Other connection</w:t>
      </w:r>
      <w:ins w:id="86" w:author="Puddin' Cup" w:date="2012-11-23T15:58:00Z">
        <w:r w:rsidR="00257FE2">
          <w:rPr>
            <w:rFonts w:ascii="Helvetica" w:hAnsi="Helvetica" w:cs="Helvetica"/>
            <w:color w:val="000000"/>
            <w:sz w:val="21"/>
            <w:szCs w:val="21"/>
            <w:lang w:eastAsia="ja-JP"/>
          </w:rPr>
          <w:t>-</w:t>
        </w:r>
      </w:ins>
      <w:del w:id="87" w:author="Puddin' Cup" w:date="2012-11-23T15:58:00Z">
        <w:r w:rsidDel="00257FE2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based interfaces [</w:t>
      </w:r>
      <w:proofErr w:type="gram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?,</w:t>
      </w:r>
      <w:proofErr w:type="gram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?]</w:t>
      </w:r>
      <w:r>
        <w:rPr>
          <w:rFonts w:ascii="Helvetica" w:hAnsi="Helvetica" w:cs="Helvetica"/>
          <w:color w:val="EB2819"/>
          <w:sz w:val="15"/>
          <w:szCs w:val="15"/>
          <w:lang w:eastAsia="ja-JP"/>
        </w:rPr>
        <w:t xml:space="preserve">5 </w:t>
      </w:r>
      <w:ins w:id="88" w:author="Puddin' Cup" w:date="2012-11-23T15:58:00Z">
        <w:r w:rsidR="00257FE2">
          <w:rPr>
            <w:rFonts w:ascii="Helvetica" w:hAnsi="Helvetica" w:cs="Helvetica"/>
            <w:color w:val="000000"/>
            <w:sz w:val="21"/>
            <w:szCs w:val="21"/>
            <w:lang w:eastAsia="ja-JP"/>
          </w:rPr>
          <w:t>will also</w:t>
        </w:r>
      </w:ins>
      <w:del w:id="89" w:author="Puddin' Cup" w:date="2012-11-23T15:58:00Z">
        <w:r w:rsidDel="00257FE2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are to also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be reviewed for effective visual features.</w:t>
      </w:r>
    </w:p>
    <w:p w14:paraId="3A02ADAB" w14:textId="42032110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  <w:t xml:space="preserve">The interface </w:t>
      </w:r>
      <w:ins w:id="90" w:author="Puddin' Cup" w:date="2012-11-23T15:58:00Z">
        <w:r w:rsidR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t>will</w:t>
        </w:r>
      </w:ins>
      <w:del w:id="91" w:author="Puddin' Cup" w:date="2012-11-23T15:58:00Z">
        <w:r w:rsidDel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is to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be built upon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libmapper’s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Webmapper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GUI.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Webmapper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is an </w:t>
      </w:r>
      <w:del w:id="92" w:author="Puddin' Cup" w:date="2012-11-23T15:59:00Z">
        <w:r w:rsidDel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internet</w:delText>
        </w:r>
      </w:del>
      <w:ins w:id="93" w:author="Puddin' Cup" w:date="2012-11-23T15:59:00Z">
        <w:r w:rsidR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t>Internet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browser</w:t>
      </w:r>
      <w:ins w:id="94" w:author="Puddin' Cup" w:date="2012-11-23T15:59:00Z">
        <w:r w:rsidR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t>-</w:t>
        </w:r>
      </w:ins>
      <w:del w:id="95" w:author="Puddin' Cup" w:date="2012-11-23T15:59:00Z">
        <w:r w:rsidDel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based extension for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libmapper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library</w:t>
      </w:r>
      <w:ins w:id="96" w:author="Puddin' Cup" w:date="2012-11-23T15:59:00Z">
        <w:r w:rsidR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 that is</w:t>
        </w:r>
      </w:ins>
      <w:del w:id="97" w:author="Puddin' Cup" w:date="2012-11-23T15:59:00Z">
        <w:r w:rsidDel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,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also created at IDMIL. The front-end of the application operates upon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javascript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and HTML5</w:t>
      </w:r>
      <w:ins w:id="98" w:author="Puddin' Cup" w:date="2012-11-23T15:59:00Z">
        <w:r w:rsidR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t>,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while the back-end communicates with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libmapper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protocol using Python. The portable, cross-platform nature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Webmapper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makes it a natural starting point for this project.</w:t>
      </w:r>
    </w:p>
    <w:p w14:paraId="13CD5463" w14:textId="4602014B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</w:r>
      <w:ins w:id="99" w:author="Puddin' Cup" w:date="2012-11-23T16:00:00Z">
        <w:r w:rsidR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t>The i</w:t>
        </w:r>
      </w:ins>
      <w:del w:id="100" w:author="Puddin' Cup" w:date="2012-11-23T16:00:00Z">
        <w:r w:rsidDel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Currently the i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nterface is </w:t>
      </w:r>
      <w:ins w:id="101" w:author="Puddin' Cup" w:date="2012-11-23T16:00:00Z">
        <w:r w:rsidR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t>currently</w:t>
        </w:r>
      </w:ins>
      <w:ins w:id="102" w:author="Puddin' Cup" w:date="2012-11-23T16:01:00Z">
        <w:r w:rsidR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 a</w:t>
        </w:r>
      </w:ins>
      <w:ins w:id="103" w:author="Puddin' Cup" w:date="2012-11-23T16:00:00Z">
        <w:r w:rsidR="00A837A0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parameter list and connection system as in [?]. Extensions to the overall interface </w:t>
      </w:r>
      <w:ins w:id="104" w:author="Puddin' Cup" w:date="2012-11-23T16:03:00Z">
        <w:r w:rsidR="002E2FF4">
          <w:rPr>
            <w:rFonts w:ascii="Helvetica" w:hAnsi="Helvetica" w:cs="Helvetica"/>
            <w:color w:val="000000"/>
            <w:sz w:val="21"/>
            <w:szCs w:val="21"/>
            <w:lang w:eastAsia="ja-JP"/>
          </w:rPr>
          <w:t>will</w:t>
        </w:r>
      </w:ins>
      <w:del w:id="105" w:author="Puddin' Cup" w:date="2012-11-23T16:03:00Z">
        <w:r w:rsidDel="002E2FF4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are to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be designed in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javascript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using the d3 visualization library</w:t>
      </w:r>
      <w:r>
        <w:rPr>
          <w:rFonts w:ascii="Helvetica" w:hAnsi="Helvetica" w:cs="Helvetica"/>
          <w:color w:val="EB2819"/>
          <w:sz w:val="15"/>
          <w:szCs w:val="15"/>
          <w:lang w:eastAsia="ja-JP"/>
        </w:rPr>
        <w:t>6</w:t>
      </w:r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. They will include options for patching matrices, </w:t>
      </w:r>
      <w:del w:id="106" w:author="Puddin' Cup" w:date="2012-11-23T16:03:00Z">
        <w:r w:rsidDel="00CA0EA7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grouped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devices </w:t>
      </w:r>
      <w:ins w:id="107" w:author="Puddin' Cup" w:date="2012-11-23T16:03:00Z">
        <w:r w:rsidR="00CA0EA7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grouped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by location on screen</w:t>
      </w:r>
      <w:del w:id="108" w:author="Puddin' Cup" w:date="2012-11-23T16:04:00Z">
        <w:r w:rsidDel="00CA0EA7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,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and edge bundling [?]. </w:t>
      </w:r>
      <w:ins w:id="109" w:author="Puddin' Cup" w:date="2012-11-23T16:04:00Z">
        <w:r w:rsidR="00810729">
          <w:rPr>
            <w:rFonts w:ascii="Helvetica" w:hAnsi="Helvetica" w:cs="Helvetica"/>
            <w:color w:val="000000"/>
            <w:sz w:val="21"/>
            <w:szCs w:val="21"/>
            <w:lang w:eastAsia="ja-JP"/>
          </w:rPr>
          <w:t>C</w:t>
        </w:r>
      </w:ins>
      <w:del w:id="110" w:author="Puddin' Cup" w:date="2012-11-23T16:04:00Z">
        <w:r w:rsidDel="00810729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Also explored are c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onnected block diagrams as in [?] and force diagrams</w:t>
      </w:r>
      <w:r>
        <w:rPr>
          <w:rFonts w:ascii="Helvetica" w:hAnsi="Helvetica" w:cs="Helvetica"/>
          <w:color w:val="EB2819"/>
          <w:sz w:val="15"/>
          <w:szCs w:val="15"/>
          <w:lang w:eastAsia="ja-JP"/>
        </w:rPr>
        <w:t>7</w:t>
      </w:r>
      <w:ins w:id="111" w:author="Puddin' Cup" w:date="2012-11-23T16:04:00Z">
        <w:r w:rsidR="00810729">
          <w:rPr>
            <w:rFonts w:ascii="Helvetica" w:hAnsi="Helvetica" w:cs="Helvetica"/>
            <w:color w:val="EB2819"/>
            <w:sz w:val="15"/>
            <w:szCs w:val="15"/>
            <w:lang w:eastAsia="ja-JP"/>
          </w:rPr>
          <w:t xml:space="preserve"> are also explored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. The current input/output list model will also be maintained. No single overall structure is to be forced upon users, </w:t>
      </w:r>
      <w:ins w:id="112" w:author="Puddin' Cup" w:date="2012-11-23T16:05:00Z">
        <w:r w:rsidR="002A6D99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as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flexibility is key. What may be a good arrangement for certain networks may be overcomplicated, obscure or confusing for others. The power of configuration will be given to the user.</w:t>
      </w:r>
    </w:p>
    <w:p w14:paraId="472B1695" w14:textId="5095CDA4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  <w:t>Within these visualization schemes, signal and device attributes</w:t>
      </w:r>
      <w:ins w:id="113" w:author="Puddin' Cup" w:date="2012-11-23T16:06:00Z">
        <w:r w:rsidR="00EE5B47">
          <w:rPr>
            <w:rFonts w:ascii="Helvetica" w:hAnsi="Helvetica" w:cs="Helvetica"/>
            <w:color w:val="000000"/>
            <w:sz w:val="21"/>
            <w:szCs w:val="21"/>
            <w:lang w:eastAsia="ja-JP"/>
          </w:rPr>
          <w:t>,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such as spa</w:t>
      </w:r>
      <w:ins w:id="114" w:author="Puddin' Cup" w:date="2012-11-23T16:06:00Z">
        <w:r w:rsidR="00EE5B47">
          <w:rPr>
            <w:rFonts w:ascii="Helvetica" w:hAnsi="Helvetica" w:cs="Helvetica"/>
            <w:color w:val="000000"/>
            <w:sz w:val="21"/>
            <w:szCs w:val="21"/>
            <w:lang w:eastAsia="ja-JP"/>
          </w:rPr>
          <w:t>t</w:t>
        </w:r>
      </w:ins>
      <w:del w:id="115" w:author="Puddin' Cup" w:date="2012-11-23T16:06:00Z">
        <w:r w:rsidDel="00EE5B47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c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ial position, update rate and device type</w:t>
      </w:r>
      <w:ins w:id="116" w:author="Puddin' Cup" w:date="2012-11-23T16:06:00Z">
        <w:r w:rsidR="00EE5B47">
          <w:rPr>
            <w:rFonts w:ascii="Helvetica" w:hAnsi="Helvetica" w:cs="Helvetica"/>
            <w:color w:val="000000"/>
            <w:sz w:val="21"/>
            <w:szCs w:val="21"/>
            <w:lang w:eastAsia="ja-JP"/>
          </w:rPr>
          <w:t>,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can be correlated to visual parameters like size, color, line-weight and position of objects. The goal is to create a sort of </w:t>
      </w:r>
      <w:ins w:id="117" w:author="Puddin' Cup" w:date="2012-11-23T16:06:00Z">
        <w:r w:rsidR="00AF30CF">
          <w:rPr>
            <w:rFonts w:ascii="Helvetica" w:hAnsi="Helvetica" w:cs="Helvetica"/>
            <w:color w:val="000000"/>
            <w:sz w:val="21"/>
            <w:szCs w:val="21"/>
            <w:lang w:eastAsia="ja-JP"/>
          </w:rPr>
          <w:t>“</w:t>
        </w:r>
      </w:ins>
      <w:del w:id="118" w:author="Puddin' Cup" w:date="2012-11-23T16:06:00Z">
        <w:r w:rsidDel="00AF30CF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”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meta-mapper,” where</w:t>
      </w:r>
      <w:del w:id="119" w:author="Puddin' Cup" w:date="2012-11-23T16:07:00Z">
        <w:r w:rsidDel="00AF30CF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in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users are free to connect </w:t>
      </w:r>
      <w:ins w:id="120" w:author="Puddin' Cup" w:date="2012-11-23T16:07:00Z">
        <w:r w:rsidR="00AF30CF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the 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>device</w:t>
      </w:r>
      <w:ins w:id="121" w:author="Puddin' Cup" w:date="2012-11-23T16:07:00Z">
        <w:r w:rsidR="00AF30CF">
          <w:rPr>
            <w:rFonts w:ascii="Helvetica" w:hAnsi="Helvetica" w:cs="Helvetica"/>
            <w:color w:val="000000"/>
            <w:sz w:val="21"/>
            <w:szCs w:val="21"/>
            <w:lang w:eastAsia="ja-JP"/>
          </w:rPr>
          <w:t>s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and signal features with visual properties </w:t>
      </w:r>
      <w:ins w:id="122" w:author="Puddin' Cup" w:date="2012-11-23T16:07:00Z">
        <w:r w:rsidR="00AF30CF">
          <w:rPr>
            <w:rFonts w:ascii="Helvetica" w:hAnsi="Helvetica" w:cs="Helvetica"/>
            <w:color w:val="000000"/>
            <w:sz w:val="21"/>
            <w:szCs w:val="21"/>
            <w:lang w:eastAsia="ja-JP"/>
          </w:rPr>
          <w:t>that are best</w:t>
        </w:r>
      </w:ins>
      <w:del w:id="123" w:author="Puddin' Cup" w:date="2012-11-23T16:07:00Z">
        <w:r w:rsidDel="00AF30CF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as best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suited to their network and creative style.</w:t>
      </w:r>
    </w:p>
    <w:p w14:paraId="5B0E29F2" w14:textId="49B791F9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</w:r>
      <w:ins w:id="124" w:author="Puddin' Cup" w:date="2012-11-23T16:08:00Z">
        <w:r w:rsidR="00DE457F">
          <w:rPr>
            <w:rFonts w:ascii="Helvetica" w:hAnsi="Helvetica" w:cs="Helvetica"/>
            <w:color w:val="000000"/>
            <w:sz w:val="21"/>
            <w:szCs w:val="21"/>
            <w:lang w:eastAsia="ja-JP"/>
          </w:rPr>
          <w:t>The</w:t>
        </w:r>
      </w:ins>
      <w:del w:id="125" w:author="Puddin' Cup" w:date="2012-11-23T16:08:00Z">
        <w:r w:rsidDel="00DE457F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A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final objective is to provide users with a statistical snapshot of signals and the overall state of the system if desired. Techniques from [</w:t>
      </w:r>
      <w:r>
        <w:rPr>
          <w:rFonts w:ascii="Helvetica" w:hAnsi="Helvetica" w:cs="Helvetica"/>
          <w:color w:val="0028F4"/>
          <w:sz w:val="21"/>
          <w:szCs w:val="21"/>
          <w:lang w:eastAsia="ja-JP"/>
        </w:rPr>
        <w:t>3</w:t>
      </w:r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], most notably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sparklines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>, can quickly communicate basic signal information. Lessons from [</w:t>
      </w:r>
      <w:r>
        <w:rPr>
          <w:rFonts w:ascii="Helvetica" w:hAnsi="Helvetica" w:cs="Helvetica"/>
          <w:color w:val="0028F4"/>
          <w:sz w:val="21"/>
          <w:szCs w:val="21"/>
          <w:lang w:eastAsia="ja-JP"/>
        </w:rPr>
        <w:t>2</w:t>
      </w:r>
      <w:r>
        <w:rPr>
          <w:rFonts w:ascii="Helvetica" w:hAnsi="Helvetica" w:cs="Helvetica"/>
          <w:color w:val="000000"/>
          <w:sz w:val="21"/>
          <w:szCs w:val="21"/>
          <w:lang w:eastAsia="ja-JP"/>
        </w:rPr>
        <w:t>] will guide decisions on how to orient, weigh</w:t>
      </w:r>
      <w:del w:id="126" w:author="Puddin' Cup" w:date="2012-11-23T16:09:00Z">
        <w:r w:rsidDel="00E6100A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t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, typeset and display this data.</w:t>
      </w:r>
    </w:p>
    <w:p w14:paraId="496BFE42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</w:p>
    <w:p w14:paraId="4F05FF8B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eastAsia="ja-JP"/>
        </w:rPr>
      </w:pPr>
      <w:r>
        <w:rPr>
          <w:rFonts w:ascii="Helvetica" w:hAnsi="Helvetica" w:cs="Helvetica"/>
          <w:color w:val="000000"/>
          <w:sz w:val="28"/>
          <w:szCs w:val="28"/>
          <w:lang w:eastAsia="ja-JP"/>
        </w:rPr>
        <w:t>Contributions</w:t>
      </w:r>
    </w:p>
    <w:p w14:paraId="342961F8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eastAsia="ja-JP"/>
        </w:rPr>
      </w:pPr>
    </w:p>
    <w:p w14:paraId="32A04534" w14:textId="74972BA5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Mapping is an essential feature of DMIs, 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libmapper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is a great open-source solution for performers and composers who wish to experiment with their mappings. An intuitive, flexible interface for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libmapper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is a necessity if more users are to adopt it. Not only will a visual tool help expert</w:t>
      </w:r>
      <w:del w:id="127" w:author="Puddin' Cup" w:date="2012-11-23T16:10:00Z">
        <w:r w:rsidDel="00DB3D1E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s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operators, </w:t>
      </w:r>
      <w:ins w:id="128" w:author="Puddin' Cup" w:date="2012-11-23T16:10:00Z">
        <w:r w:rsidR="00DB3D1E">
          <w:rPr>
            <w:rFonts w:ascii="Helvetica" w:hAnsi="Helvetica" w:cs="Helvetica"/>
            <w:color w:val="000000"/>
            <w:sz w:val="21"/>
            <w:szCs w:val="21"/>
            <w:lang w:eastAsia="ja-JP"/>
          </w:rPr>
          <w:t>it</w:t>
        </w:r>
      </w:ins>
      <w:del w:id="129" w:author="Puddin' Cup" w:date="2012-11-23T16:10:00Z">
        <w:r w:rsidDel="00DB3D1E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but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will also make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libmapper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more accessible for novice users of computer instruments.</w:t>
      </w:r>
    </w:p>
    <w:p w14:paraId="498BBB20" w14:textId="73A18D40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  <w:t>This research will</w:t>
      </w:r>
      <w:del w:id="130" w:author="Puddin' Cup" w:date="2012-11-23T16:11:00Z">
        <w:r w:rsidDel="003846E4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also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provide a review of data visualization literature</w:t>
      </w:r>
      <w:del w:id="131" w:author="Puddin' Cup" w:date="2012-11-23T16:11:00Z">
        <w:r w:rsidDel="003846E4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,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with an emphasis on</w:t>
      </w:r>
      <w:ins w:id="132" w:author="Puddin' Cup" w:date="2012-11-23T16:11:00Z">
        <w:r w:rsidR="003846E4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 </w:t>
        </w:r>
      </w:ins>
      <w:del w:id="133" w:author="Puddin' Cup" w:date="2012-11-23T16:11:00Z">
        <w:r w:rsidDel="003846E4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 displays for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musical and mapping application</w:t>
      </w:r>
      <w:ins w:id="134" w:author="Puddin' Cup" w:date="2012-11-23T16:11:00Z">
        <w:r w:rsidR="003846E4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 displays</w:t>
        </w:r>
      </w:ins>
      <w:del w:id="135" w:author="Puddin' Cup" w:date="2012-11-23T16:11:00Z">
        <w:r w:rsidDel="003846E4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s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. Such information will be useful to the designers of musical software as </w:t>
      </w:r>
      <w:ins w:id="136" w:author="Puddin' Cup" w:date="2012-11-23T16:12:00Z">
        <w:r w:rsidR="005C505E">
          <w:rPr>
            <w:rFonts w:ascii="Helvetica" w:hAnsi="Helvetica" w:cs="Helvetica"/>
            <w:color w:val="000000"/>
            <w:sz w:val="21"/>
            <w:szCs w:val="21"/>
            <w:lang w:eastAsia="ja-JP"/>
          </w:rPr>
          <w:t>these</w:t>
        </w:r>
      </w:ins>
      <w:del w:id="137" w:author="Puddin' Cup" w:date="2012-11-23T16:12:00Z">
        <w:r w:rsidDel="005C505E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such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tools continue to </w:t>
      </w:r>
      <w:ins w:id="138" w:author="Puddin' Cup" w:date="2012-11-23T16:12:00Z">
        <w:r w:rsidR="002145FE">
          <w:rPr>
            <w:rFonts w:ascii="Helvetica" w:hAnsi="Helvetica" w:cs="Helvetica"/>
            <w:color w:val="000000"/>
            <w:sz w:val="21"/>
            <w:szCs w:val="21"/>
            <w:lang w:eastAsia="ja-JP"/>
          </w:rPr>
          <w:t>progress</w:t>
        </w:r>
      </w:ins>
      <w:del w:id="139" w:author="Puddin' Cup" w:date="2012-11-23T16:12:00Z">
        <w:r w:rsidDel="002145FE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march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into a solidly multi-modal realm. As mentioned above, several different models for visualizing mapping software already exist in present applications. </w:t>
      </w:r>
      <w:ins w:id="140" w:author="Puddin' Cup" w:date="2012-11-23T16:14:00Z">
        <w:r w:rsidR="00F23A87">
          <w:rPr>
            <w:rFonts w:ascii="Helvetica" w:hAnsi="Helvetica" w:cs="Helvetica"/>
            <w:color w:val="000000"/>
            <w:sz w:val="21"/>
            <w:szCs w:val="21"/>
            <w:lang w:eastAsia="ja-JP"/>
          </w:rPr>
          <w:t>Because it is</w:t>
        </w:r>
      </w:ins>
      <w:del w:id="141" w:author="Puddin' Cup" w:date="2012-11-23T16:14:00Z">
        <w:r w:rsidDel="00F23A87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>As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a flexible interface, this thesis may </w:t>
      </w:r>
      <w:ins w:id="142" w:author="Puddin' Cup" w:date="2012-11-23T16:14:00Z">
        <w:r w:rsidR="00F2330A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be </w:t>
        </w:r>
      </w:ins>
      <w:del w:id="143" w:author="Puddin' Cup" w:date="2012-11-23T16:14:00Z">
        <w:r w:rsidDel="00F2330A">
          <w:rPr>
            <w:rFonts w:ascii="Helvetica" w:hAnsi="Helvetica" w:cs="Helvetica"/>
            <w:color w:val="000000"/>
            <w:sz w:val="21"/>
            <w:szCs w:val="21"/>
            <w:lang w:eastAsia="ja-JP"/>
          </w:rPr>
          <w:delText xml:space="preserve">contribute </w:delText>
        </w:r>
      </w:del>
      <w:r>
        <w:rPr>
          <w:rFonts w:ascii="Helvetica" w:hAnsi="Helvetica" w:cs="Helvetica"/>
          <w:color w:val="000000"/>
          <w:sz w:val="21"/>
          <w:szCs w:val="21"/>
          <w:lang w:eastAsia="ja-JP"/>
        </w:rPr>
        <w:t>insight</w:t>
      </w:r>
      <w:ins w:id="144" w:author="Puddin' Cup" w:date="2012-11-23T16:14:00Z">
        <w:r w:rsidR="00F2330A">
          <w:rPr>
            <w:rFonts w:ascii="Helvetica" w:hAnsi="Helvetica" w:cs="Helvetica"/>
            <w:color w:val="000000"/>
            <w:sz w:val="21"/>
            <w:szCs w:val="21"/>
            <w:lang w:eastAsia="ja-JP"/>
          </w:rPr>
          <w:t>ful</w:t>
        </w:r>
      </w:ins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as to which metaphors are more useful in specific contexts.</w:t>
      </w:r>
    </w:p>
    <w:p w14:paraId="10968F4C" w14:textId="38846C6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ab/>
        <w:t xml:space="preserve">Though </w:t>
      </w:r>
      <w:ins w:id="145" w:author="Puddin' Cup" w:date="2012-11-23T16:15:00Z">
        <w:r w:rsidR="00496A88">
          <w:rPr>
            <w:rFonts w:ascii="Helvetica" w:hAnsi="Helvetica" w:cs="Helvetica"/>
            <w:color w:val="000000"/>
            <w:sz w:val="21"/>
            <w:szCs w:val="21"/>
            <w:lang w:eastAsia="ja-JP"/>
          </w:rPr>
          <w:t xml:space="preserve">it is </w:t>
        </w:r>
      </w:ins>
      <w:bookmarkStart w:id="146" w:name="_GoBack"/>
      <w:bookmarkEnd w:id="146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created as a musical application,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libmapper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is, at its heart, simply a library for connecting things. The visualization of and interaction with vast network topologies is a rapidly growing field of information design itself [</w:t>
      </w:r>
      <w:r>
        <w:rPr>
          <w:rFonts w:ascii="Helvetica" w:hAnsi="Helvetica" w:cs="Helvetica"/>
          <w:color w:val="0028F4"/>
          <w:sz w:val="21"/>
          <w:szCs w:val="21"/>
          <w:lang w:eastAsia="ja-JP"/>
        </w:rPr>
        <w:t>3</w:t>
      </w:r>
      <w:r>
        <w:rPr>
          <w:rFonts w:ascii="Helvetica" w:hAnsi="Helvetica" w:cs="Helvetica"/>
          <w:color w:val="000000"/>
          <w:sz w:val="21"/>
          <w:szCs w:val="21"/>
          <w:lang w:eastAsia="ja-JP"/>
        </w:rPr>
        <w:t>]. A tool for visualizing networks in a dynamic and artistic environment will allow for a greater understanding of network visualizations in general.</w:t>
      </w:r>
    </w:p>
    <w:p w14:paraId="7B0413D3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7"/>
          <w:szCs w:val="17"/>
          <w:lang w:eastAsia="ja-JP"/>
        </w:rPr>
      </w:pPr>
      <w:proofErr w:type="gramStart"/>
      <w:r>
        <w:rPr>
          <w:rFonts w:ascii="Helvetica" w:hAnsi="Helvetica" w:cs="Helvetica"/>
          <w:color w:val="000000"/>
          <w:sz w:val="11"/>
          <w:szCs w:val="11"/>
          <w:lang w:eastAsia="ja-JP"/>
        </w:rPr>
        <w:t>5</w:t>
      </w:r>
      <w:r>
        <w:rPr>
          <w:rFonts w:ascii="Helvetica" w:hAnsi="Helvetica" w:cs="Helvetica"/>
          <w:color w:val="000000"/>
          <w:sz w:val="17"/>
          <w:szCs w:val="17"/>
          <w:lang w:eastAsia="ja-JP"/>
        </w:rPr>
        <w:t xml:space="preserve">also </w:t>
      </w:r>
      <w:proofErr w:type="spellStart"/>
      <w:r>
        <w:rPr>
          <w:rFonts w:ascii="Helvetica" w:hAnsi="Helvetica" w:cs="Helvetica"/>
          <w:color w:val="000000"/>
          <w:sz w:val="17"/>
          <w:szCs w:val="17"/>
          <w:lang w:eastAsia="ja-JP"/>
        </w:rPr>
        <w:t>patchage</w:t>
      </w:r>
      <w:proofErr w:type="spellEnd"/>
      <w:r>
        <w:rPr>
          <w:rFonts w:ascii="Helvetica" w:hAnsi="Helvetica" w:cs="Helvetica"/>
          <w:color w:val="000000"/>
          <w:sz w:val="17"/>
          <w:szCs w:val="17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11"/>
          <w:szCs w:val="11"/>
          <w:lang w:eastAsia="ja-JP"/>
        </w:rPr>
        <w:t>6</w:t>
      </w:r>
      <w:r>
        <w:rPr>
          <w:rFonts w:ascii="Helvetica" w:hAnsi="Helvetica" w:cs="Helvetica"/>
          <w:color w:val="000000"/>
          <w:sz w:val="17"/>
          <w:szCs w:val="17"/>
          <w:lang w:eastAsia="ja-JP"/>
        </w:rPr>
        <w:t>Add some information about d3 here.</w:t>
      </w:r>
      <w:proofErr w:type="gramEnd"/>
      <w:r>
        <w:rPr>
          <w:rFonts w:ascii="Helvetica" w:hAnsi="Helvetica" w:cs="Helvetica"/>
          <w:color w:val="000000"/>
          <w:sz w:val="17"/>
          <w:szCs w:val="17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11"/>
          <w:szCs w:val="11"/>
          <w:lang w:eastAsia="ja-JP"/>
        </w:rPr>
        <w:t>7</w:t>
      </w:r>
      <w:r>
        <w:rPr>
          <w:rFonts w:ascii="Helvetica" w:hAnsi="Helvetica" w:cs="Helvetica"/>
          <w:color w:val="000000"/>
          <w:sz w:val="17"/>
          <w:szCs w:val="17"/>
          <w:lang w:eastAsia="ja-JP"/>
        </w:rPr>
        <w:t>A visualization method where elements (here control and synthesis devices) are locate in space based on the amount of</w:t>
      </w:r>
    </w:p>
    <w:p w14:paraId="66796EDA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7"/>
          <w:szCs w:val="17"/>
          <w:lang w:eastAsia="ja-JP"/>
        </w:rPr>
      </w:pPr>
      <w:proofErr w:type="gramStart"/>
      <w:r>
        <w:rPr>
          <w:rFonts w:ascii="Helvetica" w:hAnsi="Helvetica" w:cs="Helvetica"/>
          <w:color w:val="000000"/>
          <w:sz w:val="17"/>
          <w:szCs w:val="17"/>
          <w:lang w:eastAsia="ja-JP"/>
        </w:rPr>
        <w:t>connections</w:t>
      </w:r>
      <w:proofErr w:type="gramEnd"/>
      <w:r>
        <w:rPr>
          <w:rFonts w:ascii="Helvetica" w:hAnsi="Helvetica" w:cs="Helvetica"/>
          <w:color w:val="000000"/>
          <w:sz w:val="17"/>
          <w:szCs w:val="17"/>
          <w:lang w:eastAsia="ja-JP"/>
        </w:rPr>
        <w:t xml:space="preserve"> they share with other devices. Devices that share many connections will be pulled towards one another.</w:t>
      </w:r>
    </w:p>
    <w:p w14:paraId="5B9E7BEF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</w:p>
    <w:p w14:paraId="6A055863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eastAsia="ja-JP"/>
        </w:rPr>
      </w:pPr>
      <w:r>
        <w:rPr>
          <w:rFonts w:ascii="Helvetica" w:hAnsi="Helvetica" w:cs="Helvetica"/>
          <w:color w:val="000000"/>
          <w:sz w:val="28"/>
          <w:szCs w:val="28"/>
          <w:lang w:eastAsia="ja-JP"/>
        </w:rPr>
        <w:t>References</w:t>
      </w:r>
    </w:p>
    <w:p w14:paraId="6A1CC2A0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[1] Stephen Sinclair Joseph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Malloch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and Marcelo M.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Wanderley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. </w:t>
      </w:r>
      <w:proofErr w:type="gram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A network-based framework for col-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laborative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development and performance of digital musical instruments.</w:t>
      </w:r>
      <w:proofErr w:type="gram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 R.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Kronland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-Martinet, S.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Ystad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>, and K Jensen. (Eds.): CMMR 2007, - Proc. of Computer Music Modeling and Retrieval 2007, Conference, LNCS 4969. Berlin Heidelberg: Springer-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Verlag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>, pages 401–425, 2008.</w:t>
      </w:r>
    </w:p>
    <w:p w14:paraId="6C636D35" w14:textId="77777777" w:rsidR="00F048E1" w:rsidRDefault="00F048E1" w:rsidP="00F04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eastAsia="ja-JP"/>
        </w:rPr>
      </w:pPr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[2] Edward R.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Tufte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 xml:space="preserve">. Envisioning Information. Graphics Press, 1990. [3] Edward R. </w:t>
      </w:r>
      <w:proofErr w:type="spellStart"/>
      <w:r>
        <w:rPr>
          <w:rFonts w:ascii="Helvetica" w:hAnsi="Helvetica" w:cs="Helvetica"/>
          <w:color w:val="000000"/>
          <w:sz w:val="21"/>
          <w:szCs w:val="21"/>
          <w:lang w:eastAsia="ja-JP"/>
        </w:rPr>
        <w:t>Tufte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ja-JP"/>
        </w:rPr>
        <w:t>. Beautiful Evidence. Graphics Press, 2006.</w:t>
      </w:r>
    </w:p>
    <w:p w14:paraId="3D617879" w14:textId="77777777" w:rsidR="00FB1DCE" w:rsidRDefault="00FB1DCE"/>
    <w:sectPr w:rsidR="00FB1DCE" w:rsidSect="003F6C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E1"/>
    <w:rsid w:val="000320D5"/>
    <w:rsid w:val="002145FE"/>
    <w:rsid w:val="00257FE2"/>
    <w:rsid w:val="002907AA"/>
    <w:rsid w:val="002A6D99"/>
    <w:rsid w:val="002E2FF4"/>
    <w:rsid w:val="003846E4"/>
    <w:rsid w:val="0039798D"/>
    <w:rsid w:val="003F6CD4"/>
    <w:rsid w:val="00483187"/>
    <w:rsid w:val="00496A88"/>
    <w:rsid w:val="005C505E"/>
    <w:rsid w:val="006235B0"/>
    <w:rsid w:val="00771312"/>
    <w:rsid w:val="007F5079"/>
    <w:rsid w:val="00810729"/>
    <w:rsid w:val="00816265"/>
    <w:rsid w:val="009207E4"/>
    <w:rsid w:val="009E7A92"/>
    <w:rsid w:val="00A75C44"/>
    <w:rsid w:val="00A837A0"/>
    <w:rsid w:val="00A8597B"/>
    <w:rsid w:val="00AF30CF"/>
    <w:rsid w:val="00B86FA5"/>
    <w:rsid w:val="00CA0EA7"/>
    <w:rsid w:val="00D21A21"/>
    <w:rsid w:val="00D353FE"/>
    <w:rsid w:val="00DB3D1E"/>
    <w:rsid w:val="00DE457F"/>
    <w:rsid w:val="00E3781A"/>
    <w:rsid w:val="00E456E3"/>
    <w:rsid w:val="00E52469"/>
    <w:rsid w:val="00E6100A"/>
    <w:rsid w:val="00E70CDB"/>
    <w:rsid w:val="00EE1916"/>
    <w:rsid w:val="00EE5B47"/>
    <w:rsid w:val="00F048E1"/>
    <w:rsid w:val="00F22BEC"/>
    <w:rsid w:val="00F2330A"/>
    <w:rsid w:val="00F23A87"/>
    <w:rsid w:val="00F26F8F"/>
    <w:rsid w:val="00FB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EED3D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FE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FE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1694</Words>
  <Characters>6846</Characters>
  <Application>Microsoft Macintosh Word</Application>
  <DocSecurity>0</DocSecurity>
  <Lines>185</Lines>
  <Paragraphs>41</Paragraphs>
  <ScaleCrop>false</ScaleCrop>
  <Company>Integrated Academics</Company>
  <LinksUpToDate>false</LinksUpToDate>
  <CharactersWithSpaces>8499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Krajeski</dc:creator>
  <cp:keywords/>
  <dc:description/>
  <cp:lastModifiedBy>Puddin' Cup</cp:lastModifiedBy>
  <cp:revision>48</cp:revision>
  <dcterms:created xsi:type="dcterms:W3CDTF">2012-11-23T20:13:00Z</dcterms:created>
  <dcterms:modified xsi:type="dcterms:W3CDTF">2012-11-23T21:15:00Z</dcterms:modified>
</cp:coreProperties>
</file>